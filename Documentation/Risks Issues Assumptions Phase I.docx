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0AFB9" w14:textId="77777777" w:rsidR="00737B11" w:rsidRPr="001C279B" w:rsidRDefault="007C7D80" w:rsidP="007C7D80">
      <w:pPr>
        <w:jc w:val="center"/>
        <w:rPr>
          <w:rFonts w:asciiTheme="majorHAnsi" w:hAnsiTheme="majorHAnsi"/>
          <w:b/>
          <w:sz w:val="28"/>
        </w:rPr>
      </w:pPr>
      <w:r w:rsidRPr="001C279B">
        <w:rPr>
          <w:rFonts w:asciiTheme="majorHAnsi" w:hAnsiTheme="majorHAnsi"/>
          <w:b/>
          <w:sz w:val="28"/>
        </w:rPr>
        <w:t>Risks, Issues, Assumptions</w:t>
      </w:r>
    </w:p>
    <w:p w14:paraId="1FA24D50" w14:textId="77777777" w:rsidR="007C7D80" w:rsidRPr="001C279B" w:rsidRDefault="007C7D80" w:rsidP="007C7D80">
      <w:pPr>
        <w:jc w:val="center"/>
        <w:rPr>
          <w:rFonts w:asciiTheme="majorHAnsi" w:hAnsiTheme="majorHAnsi"/>
          <w:b/>
          <w:sz w:val="28"/>
        </w:rPr>
      </w:pPr>
      <w:r w:rsidRPr="001C279B">
        <w:rPr>
          <w:rFonts w:asciiTheme="majorHAnsi" w:hAnsiTheme="majorHAnsi"/>
          <w:b/>
          <w:sz w:val="28"/>
        </w:rPr>
        <w:t>Code Arcade</w:t>
      </w:r>
    </w:p>
    <w:p w14:paraId="307CA857" w14:textId="2DE445B5" w:rsidR="00737B11" w:rsidRPr="001C279B" w:rsidRDefault="007C7D80" w:rsidP="00EA456B">
      <w:pPr>
        <w:spacing w:line="240" w:lineRule="auto"/>
        <w:jc w:val="center"/>
        <w:rPr>
          <w:ins w:id="0" w:author="Courtney  Clark " w:date="2016-06-16T10:22:00Z"/>
          <w:rFonts w:asciiTheme="majorHAnsi" w:hAnsiTheme="majorHAnsi"/>
          <w:b/>
          <w:sz w:val="28"/>
        </w:rPr>
      </w:pPr>
      <w:r w:rsidRPr="001C279B">
        <w:rPr>
          <w:rFonts w:asciiTheme="majorHAnsi" w:hAnsiTheme="majorHAnsi"/>
          <w:b/>
          <w:sz w:val="28"/>
        </w:rPr>
        <w:t>Phase I</w:t>
      </w:r>
      <w:r w:rsidR="000218AC">
        <w:rPr>
          <w:rFonts w:asciiTheme="majorHAnsi" w:hAnsiTheme="majorHAnsi"/>
          <w:b/>
          <w:sz w:val="28"/>
        </w:rPr>
        <w:t xml:space="preserve"> and II</w:t>
      </w:r>
      <w:bookmarkStart w:id="1" w:name="_GoBack"/>
      <w:bookmarkEnd w:id="1"/>
    </w:p>
    <w:p w14:paraId="3952E6E0" w14:textId="77777777" w:rsidR="00B12F0A" w:rsidRPr="001C279B" w:rsidRDefault="00692E69" w:rsidP="00EA456B">
      <w:pPr>
        <w:spacing w:line="240" w:lineRule="auto"/>
        <w:rPr>
          <w:rFonts w:asciiTheme="majorHAnsi" w:hAnsiTheme="majorHAnsi"/>
          <w:b/>
          <w:sz w:val="28"/>
        </w:rPr>
      </w:pPr>
      <w:r w:rsidRPr="001C279B">
        <w:rPr>
          <w:rFonts w:asciiTheme="majorHAnsi" w:hAnsiTheme="majorHAnsi"/>
          <w:b/>
          <w:sz w:val="28"/>
        </w:rPr>
        <w:t>Risks</w:t>
      </w:r>
    </w:p>
    <w:p w14:paraId="3C6FEDFA" w14:textId="77777777" w:rsidR="00EA456B" w:rsidRDefault="00692E69" w:rsidP="00EA456B">
      <w:pPr>
        <w:spacing w:line="240" w:lineRule="auto"/>
        <w:rPr>
          <w:rFonts w:asciiTheme="majorHAnsi" w:hAnsiTheme="majorHAnsi"/>
          <w:sz w:val="24"/>
          <w:szCs w:val="24"/>
        </w:rPr>
      </w:pPr>
      <w:r w:rsidRPr="001C279B">
        <w:rPr>
          <w:rFonts w:asciiTheme="majorHAnsi" w:hAnsiTheme="majorHAnsi"/>
        </w:rPr>
        <w:t xml:space="preserve">1. </w:t>
      </w:r>
      <w:r w:rsidRPr="00EA456B">
        <w:rPr>
          <w:rFonts w:asciiTheme="majorHAnsi" w:hAnsiTheme="majorHAnsi"/>
          <w:sz w:val="24"/>
          <w:szCs w:val="24"/>
        </w:rPr>
        <w:t>Security concerns for user info</w:t>
      </w:r>
      <w:ins w:id="2" w:author="Cindy Rockwell" w:date="2016-06-15T21:21:00Z">
        <w:r w:rsidR="008F4FE1" w:rsidRPr="00EA456B">
          <w:rPr>
            <w:rFonts w:asciiTheme="majorHAnsi" w:hAnsiTheme="majorHAnsi"/>
            <w:sz w:val="24"/>
            <w:szCs w:val="24"/>
          </w:rPr>
          <w:t xml:space="preserve"> </w:t>
        </w:r>
      </w:ins>
    </w:p>
    <w:p w14:paraId="2D09580D" w14:textId="77777777" w:rsidR="00E4156A" w:rsidRPr="00EA456B" w:rsidRDefault="00EA456B" w:rsidP="00EA456B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E4156A" w:rsidRPr="00EA456B">
        <w:rPr>
          <w:rFonts w:asciiTheme="majorHAnsi" w:hAnsiTheme="majorHAnsi"/>
          <w:b/>
          <w:sz w:val="24"/>
          <w:szCs w:val="24"/>
        </w:rPr>
        <w:t>Mitigation</w:t>
      </w:r>
      <w:r w:rsidR="00E4156A" w:rsidRPr="00EA456B">
        <w:rPr>
          <w:rFonts w:asciiTheme="majorHAnsi" w:hAnsiTheme="majorHAnsi"/>
          <w:sz w:val="24"/>
          <w:szCs w:val="24"/>
        </w:rPr>
        <w:t>: User list must be provided by administrator at each part</w:t>
      </w:r>
      <w:r>
        <w:rPr>
          <w:rFonts w:asciiTheme="majorHAnsi" w:hAnsiTheme="majorHAnsi"/>
          <w:sz w:val="24"/>
          <w:szCs w:val="24"/>
        </w:rPr>
        <w:t xml:space="preserve">nered schools including first  </w:t>
      </w:r>
      <w:r w:rsidR="00E4156A" w:rsidRPr="00EA456B">
        <w:rPr>
          <w:rFonts w:asciiTheme="majorHAnsi" w:hAnsiTheme="majorHAnsi"/>
          <w:sz w:val="24"/>
          <w:szCs w:val="24"/>
        </w:rPr>
        <w:t>and last name of each student user that will create an account.</w:t>
      </w:r>
    </w:p>
    <w:p w14:paraId="5A83C875" w14:textId="77777777" w:rsidR="001C279B" w:rsidRDefault="00692E69" w:rsidP="00EA456B">
      <w:pPr>
        <w:spacing w:line="240" w:lineRule="auto"/>
        <w:rPr>
          <w:rFonts w:asciiTheme="majorHAnsi" w:hAnsiTheme="majorHAnsi"/>
          <w:b/>
          <w:sz w:val="28"/>
        </w:rPr>
      </w:pPr>
      <w:r w:rsidRPr="001C279B">
        <w:rPr>
          <w:rFonts w:asciiTheme="majorHAnsi" w:hAnsiTheme="majorHAnsi"/>
          <w:b/>
          <w:sz w:val="28"/>
        </w:rPr>
        <w:t>Issues</w:t>
      </w:r>
      <w:ins w:id="3" w:author="Cindy Rockwell" w:date="2016-06-15T21:23:00Z">
        <w:r w:rsidR="008F4FE1" w:rsidRPr="001C279B">
          <w:rPr>
            <w:rFonts w:asciiTheme="majorHAnsi" w:hAnsiTheme="majorHAnsi"/>
            <w:b/>
            <w:sz w:val="28"/>
          </w:rPr>
          <w:t xml:space="preserve"> </w:t>
        </w:r>
      </w:ins>
    </w:p>
    <w:p w14:paraId="0CAE1343" w14:textId="77777777" w:rsidR="00EA456B" w:rsidRDefault="00EA456B" w:rsidP="00EA456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1. </w:t>
      </w:r>
      <w:r w:rsidRPr="00EA456B">
        <w:rPr>
          <w:rFonts w:asciiTheme="majorHAnsi" w:hAnsiTheme="majorHAnsi"/>
        </w:rPr>
        <w:t>Approval for layout of p</w:t>
      </w:r>
      <w:r>
        <w:rPr>
          <w:rFonts w:asciiTheme="majorHAnsi" w:hAnsiTheme="majorHAnsi"/>
        </w:rPr>
        <w:t>ages from Subject Matter Expert</w:t>
      </w:r>
    </w:p>
    <w:p w14:paraId="7A80DCF4" w14:textId="3C548CFE" w:rsidR="001C279B" w:rsidRPr="00D12AFF" w:rsidRDefault="00EA456B" w:rsidP="00D12AFF">
      <w:pPr>
        <w:ind w:left="108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Mitigation: </w:t>
      </w:r>
      <w:r w:rsidR="00C60EEA" w:rsidRPr="00C60EEA">
        <w:rPr>
          <w:rFonts w:asciiTheme="majorHAnsi" w:hAnsiTheme="majorHAnsi"/>
        </w:rPr>
        <w:t>Schedule a meeting with Subject Matter Expert prior to developing</w:t>
      </w:r>
      <w:r w:rsidR="00C60EEA">
        <w:rPr>
          <w:rFonts w:asciiTheme="majorHAnsi" w:hAnsiTheme="majorHAnsi"/>
          <w:b/>
        </w:rPr>
        <w:t xml:space="preserve"> </w:t>
      </w:r>
    </w:p>
    <w:p w14:paraId="3CA97773" w14:textId="77777777" w:rsidR="00692E69" w:rsidRPr="001C279B" w:rsidRDefault="00692E69" w:rsidP="00EA456B">
      <w:pPr>
        <w:spacing w:line="240" w:lineRule="auto"/>
        <w:rPr>
          <w:rFonts w:asciiTheme="majorHAnsi" w:hAnsiTheme="majorHAnsi"/>
          <w:b/>
          <w:sz w:val="28"/>
        </w:rPr>
      </w:pPr>
      <w:r w:rsidRPr="001C279B">
        <w:rPr>
          <w:rFonts w:asciiTheme="majorHAnsi" w:hAnsiTheme="majorHAnsi"/>
          <w:b/>
          <w:sz w:val="28"/>
        </w:rPr>
        <w:t>Assumptions</w:t>
      </w:r>
    </w:p>
    <w:p w14:paraId="4C584587" w14:textId="77777777" w:rsidR="00943CCE" w:rsidRPr="00EA456B" w:rsidRDefault="00EA456B" w:rsidP="00EA456B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</w:t>
      </w:r>
      <w:r w:rsidR="00E4156A" w:rsidRPr="00EA456B">
        <w:rPr>
          <w:rFonts w:asciiTheme="majorHAnsi" w:hAnsiTheme="majorHAnsi"/>
          <w:sz w:val="24"/>
          <w:szCs w:val="24"/>
        </w:rPr>
        <w:t>User has valid email</w:t>
      </w:r>
    </w:p>
    <w:p w14:paraId="71702235" w14:textId="77777777" w:rsidR="00943CCE" w:rsidRPr="00EA456B" w:rsidRDefault="00EA456B" w:rsidP="00EA456B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r w:rsidR="00E4156A" w:rsidRPr="00EA456B">
        <w:rPr>
          <w:rFonts w:asciiTheme="majorHAnsi" w:hAnsiTheme="majorHAnsi"/>
          <w:sz w:val="24"/>
          <w:szCs w:val="24"/>
        </w:rPr>
        <w:t>User attends one of the following partnered schools</w:t>
      </w:r>
      <w:ins w:id="4" w:author="Cindy Rockwell" w:date="2016-06-15T21:24:00Z">
        <w:r w:rsidR="008F4FE1" w:rsidRPr="00EA456B">
          <w:rPr>
            <w:rFonts w:asciiTheme="majorHAnsi" w:hAnsiTheme="majorHAnsi"/>
            <w:sz w:val="24"/>
            <w:szCs w:val="24"/>
          </w:rPr>
          <w:t xml:space="preserve"> – </w:t>
        </w:r>
      </w:ins>
      <w:r w:rsidR="0098703A" w:rsidRPr="00EA456B">
        <w:rPr>
          <w:rFonts w:asciiTheme="majorHAnsi" w:hAnsiTheme="majorHAnsi"/>
          <w:sz w:val="24"/>
          <w:szCs w:val="24"/>
        </w:rPr>
        <w:t xml:space="preserve">(REMOVED IN PHASE II) </w:t>
      </w:r>
    </w:p>
    <w:p w14:paraId="75DD471B" w14:textId="77777777" w:rsidR="00943CCE" w:rsidRPr="00EA456B" w:rsidRDefault="00EA456B" w:rsidP="00EA456B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r w:rsidR="00E4156A" w:rsidRPr="00EA456B">
        <w:rPr>
          <w:rFonts w:asciiTheme="majorHAnsi" w:hAnsiTheme="majorHAnsi"/>
          <w:sz w:val="24"/>
          <w:szCs w:val="24"/>
        </w:rPr>
        <w:t>Prairie Point and 9</w:t>
      </w:r>
      <w:r w:rsidR="00E4156A" w:rsidRPr="00EA456B">
        <w:rPr>
          <w:rFonts w:asciiTheme="majorHAnsi" w:hAnsiTheme="majorHAnsi"/>
          <w:sz w:val="24"/>
          <w:szCs w:val="24"/>
          <w:vertAlign w:val="superscript"/>
        </w:rPr>
        <w:t>th</w:t>
      </w:r>
      <w:r w:rsidR="00E4156A" w:rsidRPr="00EA456B">
        <w:rPr>
          <w:rFonts w:asciiTheme="majorHAnsi" w:hAnsiTheme="majorHAnsi"/>
          <w:sz w:val="24"/>
          <w:szCs w:val="24"/>
        </w:rPr>
        <w:t xml:space="preserve"> Grade Academy</w:t>
      </w:r>
      <w:r w:rsidR="00E4156A" w:rsidRPr="00EA456B">
        <w:rPr>
          <w:rFonts w:asciiTheme="majorHAnsi" w:hAnsiTheme="majorHAnsi"/>
          <w:sz w:val="24"/>
          <w:szCs w:val="24"/>
        </w:rPr>
        <w:tab/>
      </w:r>
    </w:p>
    <w:p w14:paraId="44FDE0C0" w14:textId="77777777" w:rsidR="00943CCE" w:rsidRPr="00EA456B" w:rsidRDefault="00EA456B" w:rsidP="00EA456B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b. </w:t>
      </w:r>
      <w:r w:rsidR="00E4156A" w:rsidRPr="00EA456B">
        <w:rPr>
          <w:rFonts w:asciiTheme="majorHAnsi" w:hAnsiTheme="majorHAnsi"/>
          <w:sz w:val="24"/>
          <w:szCs w:val="24"/>
        </w:rPr>
        <w:t>East Atlantic</w:t>
      </w:r>
    </w:p>
    <w:p w14:paraId="5AA40F06" w14:textId="77777777" w:rsidR="00943CCE" w:rsidRPr="00EA456B" w:rsidRDefault="00EA456B" w:rsidP="00EA456B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E4156A" w:rsidRPr="00EA456B">
        <w:rPr>
          <w:rFonts w:asciiTheme="majorHAnsi" w:hAnsiTheme="majorHAnsi"/>
          <w:sz w:val="24"/>
          <w:szCs w:val="24"/>
        </w:rPr>
        <w:t>Charlotte Country Day</w:t>
      </w:r>
    </w:p>
    <w:p w14:paraId="62E13AE2" w14:textId="77777777" w:rsidR="00943CCE" w:rsidRPr="00EA456B" w:rsidRDefault="00EA456B" w:rsidP="00EA456B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d. </w:t>
      </w:r>
      <w:r w:rsidR="00E4156A" w:rsidRPr="00EA456B">
        <w:rPr>
          <w:rFonts w:asciiTheme="majorHAnsi" w:hAnsiTheme="majorHAnsi"/>
          <w:sz w:val="24"/>
          <w:szCs w:val="24"/>
        </w:rPr>
        <w:t>Minnetonka Middle School West</w:t>
      </w:r>
    </w:p>
    <w:p w14:paraId="759CEAE8" w14:textId="77777777" w:rsidR="00943CCE" w:rsidRPr="00EA456B" w:rsidRDefault="00EA456B" w:rsidP="00EA456B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e. </w:t>
      </w:r>
      <w:r w:rsidR="00E4156A" w:rsidRPr="00EA456B">
        <w:rPr>
          <w:rFonts w:asciiTheme="majorHAnsi" w:hAnsiTheme="majorHAnsi"/>
          <w:sz w:val="24"/>
          <w:szCs w:val="24"/>
        </w:rPr>
        <w:t>Our Lady of the Presentation</w:t>
      </w:r>
    </w:p>
    <w:p w14:paraId="1FECBB52" w14:textId="77777777" w:rsidR="00943CCE" w:rsidRPr="00EA456B" w:rsidRDefault="00EA456B" w:rsidP="00EA456B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f. </w:t>
      </w:r>
      <w:r w:rsidR="00E4156A" w:rsidRPr="00EA456B">
        <w:rPr>
          <w:rFonts w:asciiTheme="majorHAnsi" w:hAnsiTheme="majorHAnsi"/>
          <w:sz w:val="24"/>
          <w:szCs w:val="24"/>
        </w:rPr>
        <w:t>Red Oak Middle School</w:t>
      </w:r>
    </w:p>
    <w:p w14:paraId="57DB0823" w14:textId="77777777" w:rsidR="001C279B" w:rsidRPr="00EA456B" w:rsidRDefault="00EA456B" w:rsidP="00EA456B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g. </w:t>
      </w:r>
      <w:r w:rsidR="00E4156A" w:rsidRPr="00EA456B">
        <w:rPr>
          <w:rFonts w:asciiTheme="majorHAnsi" w:hAnsiTheme="majorHAnsi"/>
          <w:sz w:val="24"/>
          <w:szCs w:val="24"/>
        </w:rPr>
        <w:t>Sauk Rapids-Rice</w:t>
      </w:r>
    </w:p>
    <w:p w14:paraId="08D40E45" w14:textId="77777777" w:rsidR="001C279B" w:rsidRPr="00EA456B" w:rsidRDefault="001C279B" w:rsidP="00EA456B">
      <w:pPr>
        <w:spacing w:line="240" w:lineRule="auto"/>
        <w:rPr>
          <w:rFonts w:asciiTheme="majorHAnsi" w:hAnsiTheme="majorHAnsi"/>
          <w:sz w:val="24"/>
          <w:szCs w:val="24"/>
        </w:rPr>
      </w:pPr>
      <w:r w:rsidRPr="00EA456B">
        <w:rPr>
          <w:rFonts w:asciiTheme="majorHAnsi" w:hAnsiTheme="majorHAnsi"/>
          <w:sz w:val="24"/>
          <w:szCs w:val="24"/>
        </w:rPr>
        <w:t xml:space="preserve"> </w:t>
      </w:r>
      <w:r w:rsidR="00EA456B">
        <w:rPr>
          <w:rFonts w:asciiTheme="majorHAnsi" w:hAnsiTheme="majorHAnsi"/>
          <w:sz w:val="24"/>
          <w:szCs w:val="24"/>
        </w:rPr>
        <w:t xml:space="preserve">3. </w:t>
      </w:r>
      <w:r w:rsidRPr="00EA456B">
        <w:rPr>
          <w:rFonts w:asciiTheme="majorHAnsi" w:hAnsiTheme="majorHAnsi"/>
          <w:sz w:val="24"/>
          <w:szCs w:val="24"/>
        </w:rPr>
        <w:t xml:space="preserve">User comprehends the English language </w:t>
      </w:r>
    </w:p>
    <w:p w14:paraId="4A342197" w14:textId="77777777" w:rsidR="001C279B" w:rsidRPr="00EA456B" w:rsidRDefault="00EA456B" w:rsidP="00EA456B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r w:rsidR="001C279B" w:rsidRPr="00EA456B">
        <w:rPr>
          <w:rFonts w:asciiTheme="majorHAnsi" w:hAnsiTheme="majorHAnsi"/>
          <w:sz w:val="24"/>
          <w:szCs w:val="24"/>
        </w:rPr>
        <w:t>User has access to a computer</w:t>
      </w:r>
    </w:p>
    <w:p w14:paraId="4CF9845B" w14:textId="77777777" w:rsidR="001C279B" w:rsidRPr="00EA456B" w:rsidRDefault="00EA456B" w:rsidP="00EA456B">
      <w:pPr>
        <w:rPr>
          <w:rFonts w:asciiTheme="majorHAnsi" w:hAnsiTheme="majorHAnsi"/>
          <w:sz w:val="24"/>
          <w:szCs w:val="24"/>
        </w:rPr>
      </w:pPr>
      <w:r w:rsidRPr="00EA456B">
        <w:rPr>
          <w:rFonts w:asciiTheme="majorHAnsi" w:hAnsiTheme="majorHAnsi"/>
          <w:sz w:val="24"/>
          <w:szCs w:val="24"/>
        </w:rPr>
        <w:t xml:space="preserve">5. </w:t>
      </w:r>
      <w:r w:rsidR="001C279B" w:rsidRPr="00EA456B">
        <w:rPr>
          <w:rFonts w:asciiTheme="majorHAnsi" w:hAnsiTheme="majorHAnsi"/>
          <w:sz w:val="24"/>
          <w:szCs w:val="24"/>
        </w:rPr>
        <w:t xml:space="preserve">Students are using the application as a learning opportunity rather than a gaming opportunity </w:t>
      </w:r>
    </w:p>
    <w:p w14:paraId="1B57837B" w14:textId="77777777" w:rsidR="00A75F71" w:rsidRDefault="00A75F71" w:rsidP="00A75F71">
      <w:pPr>
        <w:ind w:left="2160"/>
      </w:pPr>
    </w:p>
    <w:p w14:paraId="075BD928" w14:textId="77777777" w:rsidR="00692E69" w:rsidRDefault="00692E69"/>
    <w:sectPr w:rsidR="00692E69" w:rsidSect="00B1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38D5"/>
    <w:multiLevelType w:val="hybridMultilevel"/>
    <w:tmpl w:val="E1DA1CB4"/>
    <w:lvl w:ilvl="0" w:tplc="862EF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2645DC">
      <w:start w:val="72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430CF9A">
      <w:start w:val="728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04AC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7482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A085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9A8A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F875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F68D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8596CE3"/>
    <w:multiLevelType w:val="hybridMultilevel"/>
    <w:tmpl w:val="2A5C6374"/>
    <w:lvl w:ilvl="0" w:tplc="E2D25714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797500"/>
    <w:multiLevelType w:val="hybridMultilevel"/>
    <w:tmpl w:val="BD4A5AAC"/>
    <w:lvl w:ilvl="0" w:tplc="E2D25714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7696B"/>
    <w:multiLevelType w:val="hybridMultilevel"/>
    <w:tmpl w:val="F3DA84E2"/>
    <w:lvl w:ilvl="0" w:tplc="750CAB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DA4C6A6">
      <w:start w:val="722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540EF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D4AC20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74023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A88DE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E429F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ABCB32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0E2328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indy Rockwell">
    <w15:presenceInfo w15:providerId="Windows Live" w15:userId="106a20c8630f66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69"/>
    <w:rsid w:val="000218AC"/>
    <w:rsid w:val="001C279B"/>
    <w:rsid w:val="005B4B03"/>
    <w:rsid w:val="00692E69"/>
    <w:rsid w:val="00737B11"/>
    <w:rsid w:val="007C7D80"/>
    <w:rsid w:val="008F4FE1"/>
    <w:rsid w:val="00943CCE"/>
    <w:rsid w:val="0098703A"/>
    <w:rsid w:val="009B733E"/>
    <w:rsid w:val="009E04F5"/>
    <w:rsid w:val="00A75F71"/>
    <w:rsid w:val="00B12F0A"/>
    <w:rsid w:val="00C60EEA"/>
    <w:rsid w:val="00CE2EB7"/>
    <w:rsid w:val="00D12AFF"/>
    <w:rsid w:val="00E4156A"/>
    <w:rsid w:val="00EA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95D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9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922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595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426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309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032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917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560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4113">
          <w:marLeft w:val="125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26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675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9819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96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891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4156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47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404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B6439-E32E-4948-965C-9A144DCC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Courtney  Clark </cp:lastModifiedBy>
  <cp:revision>7</cp:revision>
  <dcterms:created xsi:type="dcterms:W3CDTF">2016-06-16T15:22:00Z</dcterms:created>
  <dcterms:modified xsi:type="dcterms:W3CDTF">2016-06-16T16:26:00Z</dcterms:modified>
</cp:coreProperties>
</file>
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0A" w:rsidRPr="00692E69" w:rsidRDefault="00692E69">
      <w:pPr>
        <w:rPr>
          <w:b/>
          <w:sz w:val="28"/>
        </w:rPr>
      </w:pPr>
      <w:r w:rsidRPr="00692E69">
        <w:rPr>
          <w:b/>
          <w:sz w:val="28"/>
        </w:rPr>
        <w:t>Risks</w:t>
      </w:r>
    </w:p>
    <w:p w:rsidR="00692E69" w:rsidRDefault="00692E69">
      <w:r>
        <w:t>1. Security concerns for user info</w:t>
      </w:r>
      <w:ins w:id="0" w:author="Cindy Rockwell" w:date="2016-06-15T21:21:00Z">
        <w:r w:rsidR="008F4FE1">
          <w:t xml:space="preserve">  </w:t>
        </w:r>
        <w:r w:rsidR="005B4B03" w:rsidRPr="005B4B03">
          <w:rPr>
            <w:highlight w:val="yellow"/>
            <w:rPrChange w:id="1" w:author="Cindy Rockwell" w:date="2016-06-15T21:22:00Z">
              <w:rPr/>
            </w:rPrChange>
          </w:rPr>
          <w:t>(I don’t want partnered schools, we want this open to whomever we determine to launch the application to, marketing will take care of school/club/etc. we choose to allow)</w:t>
        </w:r>
      </w:ins>
    </w:p>
    <w:p w:rsidR="00E4156A" w:rsidRDefault="00E4156A">
      <w:r>
        <w:tab/>
      </w:r>
      <w:r w:rsidRPr="00E4156A">
        <w:rPr>
          <w:b/>
        </w:rPr>
        <w:t>Mitigation</w:t>
      </w:r>
      <w:r>
        <w:t xml:space="preserve">: User list must be provided by administrator at each partnered schools including first  </w:t>
      </w:r>
      <w:r>
        <w:tab/>
        <w:t>and last name of each student user that will create an account.</w:t>
      </w:r>
    </w:p>
    <w:p w:rsidR="00692E69" w:rsidRPr="00692E69" w:rsidRDefault="00692E69">
      <w:pPr>
        <w:rPr>
          <w:b/>
          <w:sz w:val="28"/>
        </w:rPr>
      </w:pPr>
      <w:r w:rsidRPr="00692E69">
        <w:rPr>
          <w:b/>
          <w:sz w:val="28"/>
        </w:rPr>
        <w:t>Issues</w:t>
      </w:r>
      <w:ins w:id="2" w:author="Cindy Rockwell" w:date="2016-06-15T21:23:00Z">
        <w:r w:rsidR="008F4FE1">
          <w:rPr>
            <w:b/>
            <w:sz w:val="28"/>
          </w:rPr>
          <w:t xml:space="preserve"> (these are not issues, these are assumptions and requirements)</w:t>
        </w:r>
      </w:ins>
    </w:p>
    <w:p w:rsidR="00692E69" w:rsidRPr="008F4FE1" w:rsidRDefault="00692E69">
      <w:pPr>
        <w:rPr>
          <w:highlight w:val="yellow"/>
          <w:rPrChange w:id="3" w:author="Cindy Rockwell" w:date="2016-06-15T21:23:00Z">
            <w:rPr/>
          </w:rPrChange>
        </w:rPr>
      </w:pPr>
      <w:r>
        <w:t xml:space="preserve">1. </w:t>
      </w:r>
      <w:r w:rsidR="005B4B03" w:rsidRPr="005B4B03">
        <w:rPr>
          <w:highlight w:val="yellow"/>
          <w:rPrChange w:id="4" w:author="Cindy Rockwell" w:date="2016-06-15T21:23:00Z">
            <w:rPr/>
          </w:rPrChange>
        </w:rPr>
        <w:t>Student may not have computer at home</w:t>
      </w:r>
      <w:r w:rsidR="005B4B03" w:rsidRPr="005B4B03">
        <w:rPr>
          <w:highlight w:val="yellow"/>
          <w:rPrChange w:id="5" w:author="Cindy Rockwell" w:date="2016-06-15T21:23:00Z">
            <w:rPr/>
          </w:rPrChange>
        </w:rPr>
        <w:tab/>
      </w:r>
      <w:ins w:id="6" w:author="Cindy Rockwell" w:date="2016-06-15T21:23:00Z">
        <w:r w:rsidR="008F4FE1">
          <w:rPr>
            <w:highlight w:val="yellow"/>
          </w:rPr>
          <w:t xml:space="preserve">- </w:t>
        </w:r>
        <w:r w:rsidR="005B4B03" w:rsidRPr="005B4B03">
          <w:rPr>
            <w:b/>
            <w:highlight w:val="yellow"/>
            <w:rPrChange w:id="7" w:author="Cindy Rockwell" w:date="2016-06-15T21:23:00Z">
              <w:rPr>
                <w:highlight w:val="yellow"/>
              </w:rPr>
            </w:rPrChange>
          </w:rPr>
          <w:t>Application must be responsive</w:t>
        </w:r>
      </w:ins>
    </w:p>
    <w:p w:rsidR="00E4156A" w:rsidRPr="008F4FE1" w:rsidRDefault="005B4B03">
      <w:pPr>
        <w:rPr>
          <w:highlight w:val="yellow"/>
          <w:rPrChange w:id="8" w:author="Cindy Rockwell" w:date="2016-06-15T21:23:00Z">
            <w:rPr/>
          </w:rPrChange>
        </w:rPr>
      </w:pPr>
      <w:r w:rsidRPr="005B4B03">
        <w:rPr>
          <w:highlight w:val="yellow"/>
          <w:rPrChange w:id="9" w:author="Cindy Rockwell" w:date="2016-06-15T21:23:00Z">
            <w:rPr/>
          </w:rPrChange>
        </w:rPr>
        <w:tab/>
      </w:r>
      <w:r w:rsidRPr="005B4B03">
        <w:rPr>
          <w:b/>
          <w:highlight w:val="yellow"/>
          <w:rPrChange w:id="10" w:author="Cindy Rockwell" w:date="2016-06-15T21:23:00Z">
            <w:rPr>
              <w:b/>
            </w:rPr>
          </w:rPrChange>
        </w:rPr>
        <w:t>Mitigation</w:t>
      </w:r>
      <w:r w:rsidRPr="005B4B03">
        <w:rPr>
          <w:highlight w:val="yellow"/>
          <w:rPrChange w:id="11" w:author="Cindy Rockwell" w:date="2016-06-15T21:23:00Z">
            <w:rPr/>
          </w:rPrChange>
        </w:rPr>
        <w:t xml:space="preserve">: Users may use a mobile phone or tablet device to access and play the programming </w:t>
      </w:r>
      <w:r w:rsidRPr="005B4B03">
        <w:rPr>
          <w:highlight w:val="yellow"/>
          <w:rPrChange w:id="12" w:author="Cindy Rockwell" w:date="2016-06-15T21:23:00Z">
            <w:rPr/>
          </w:rPrChange>
        </w:rPr>
        <w:tab/>
        <w:t>game.</w:t>
      </w:r>
    </w:p>
    <w:p w:rsidR="00692E69" w:rsidRPr="008F4FE1" w:rsidRDefault="005B4B03">
      <w:pPr>
        <w:rPr>
          <w:b/>
          <w:highlight w:val="yellow"/>
          <w:rPrChange w:id="13" w:author="Cindy Rockwell" w:date="2016-06-15T21:23:00Z">
            <w:rPr/>
          </w:rPrChange>
        </w:rPr>
      </w:pPr>
      <w:r w:rsidRPr="005B4B03">
        <w:rPr>
          <w:highlight w:val="yellow"/>
          <w:rPrChange w:id="14" w:author="Cindy Rockwell" w:date="2016-06-15T21:23:00Z">
            <w:rPr/>
          </w:rPrChange>
        </w:rPr>
        <w:t>2. Students may use application for gaming aspect and not learning to program/code</w:t>
      </w:r>
      <w:ins w:id="15" w:author="Cindy Rockwell" w:date="2016-06-15T21:23:00Z">
        <w:r w:rsidR="008F4FE1">
          <w:rPr>
            <w:highlight w:val="yellow"/>
          </w:rPr>
          <w:t xml:space="preserve"> – </w:t>
        </w:r>
        <w:r w:rsidRPr="005B4B03">
          <w:rPr>
            <w:b/>
            <w:highlight w:val="yellow"/>
            <w:rPrChange w:id="16" w:author="Cindy Rockwell" w:date="2016-06-15T21:23:00Z">
              <w:rPr>
                <w:highlight w:val="yellow"/>
              </w:rPr>
            </w:rPrChange>
          </w:rPr>
          <w:t>This is a coding exercise so that is what we are developing or being asked to develop.</w:t>
        </w:r>
      </w:ins>
    </w:p>
    <w:p w:rsidR="00E4156A" w:rsidRPr="008F4FE1" w:rsidRDefault="005B4B03">
      <w:pPr>
        <w:rPr>
          <w:highlight w:val="yellow"/>
          <w:rPrChange w:id="17" w:author="Cindy Rockwell" w:date="2016-06-15T21:23:00Z">
            <w:rPr/>
          </w:rPrChange>
        </w:rPr>
      </w:pPr>
      <w:r w:rsidRPr="005B4B03">
        <w:rPr>
          <w:highlight w:val="yellow"/>
          <w:rPrChange w:id="18" w:author="Cindy Rockwell" w:date="2016-06-15T21:23:00Z">
            <w:rPr/>
          </w:rPrChange>
        </w:rPr>
        <w:tab/>
      </w:r>
      <w:r w:rsidRPr="005B4B03">
        <w:rPr>
          <w:b/>
          <w:highlight w:val="yellow"/>
          <w:rPrChange w:id="19" w:author="Cindy Rockwell" w:date="2016-06-15T21:23:00Z">
            <w:rPr>
              <w:b/>
            </w:rPr>
          </w:rPrChange>
        </w:rPr>
        <w:t>Mitigation</w:t>
      </w:r>
      <w:r w:rsidRPr="005B4B03">
        <w:rPr>
          <w:highlight w:val="yellow"/>
          <w:rPrChange w:id="20" w:author="Cindy Rockwell" w:date="2016-06-15T21:23:00Z">
            <w:rPr/>
          </w:rPrChange>
        </w:rPr>
        <w:t>: Users will be required to program in order for game to work and progress in levels.</w:t>
      </w:r>
    </w:p>
    <w:p w:rsidR="00692E69" w:rsidRPr="008F4FE1" w:rsidRDefault="005B4B03">
      <w:pPr>
        <w:rPr>
          <w:b/>
          <w:highlight w:val="yellow"/>
          <w:rPrChange w:id="21" w:author="Cindy Rockwell" w:date="2016-06-15T21:24:00Z">
            <w:rPr/>
          </w:rPrChange>
        </w:rPr>
      </w:pPr>
      <w:r w:rsidRPr="005B4B03">
        <w:rPr>
          <w:highlight w:val="yellow"/>
          <w:rPrChange w:id="22" w:author="Cindy Rockwell" w:date="2016-06-15T21:23:00Z">
            <w:rPr/>
          </w:rPrChange>
        </w:rPr>
        <w:t>3. Student may  not use English as their first language</w:t>
      </w:r>
      <w:r w:rsidRPr="005B4B03">
        <w:rPr>
          <w:highlight w:val="yellow"/>
          <w:rPrChange w:id="23" w:author="Cindy Rockwell" w:date="2016-06-15T21:23:00Z">
            <w:rPr/>
          </w:rPrChange>
        </w:rPr>
        <w:tab/>
      </w:r>
      <w:ins w:id="24" w:author="Cindy Rockwell" w:date="2016-06-15T21:24:00Z">
        <w:r w:rsidR="008F4FE1">
          <w:rPr>
            <w:highlight w:val="yellow"/>
          </w:rPr>
          <w:t xml:space="preserve">- </w:t>
        </w:r>
        <w:r w:rsidRPr="005B4B03">
          <w:rPr>
            <w:b/>
            <w:highlight w:val="yellow"/>
            <w:rPrChange w:id="25" w:author="Cindy Rockwell" w:date="2016-06-15T21:24:00Z">
              <w:rPr>
                <w:highlight w:val="yellow"/>
              </w:rPr>
            </w:rPrChange>
          </w:rPr>
          <w:t>Ask your SME, want this in English, don’t go down a road without clarifying as needed and waste time.</w:t>
        </w:r>
      </w:ins>
    </w:p>
    <w:p w:rsidR="00E4156A" w:rsidRDefault="005B4B03">
      <w:r w:rsidRPr="005B4B03">
        <w:rPr>
          <w:highlight w:val="yellow"/>
          <w:rPrChange w:id="26" w:author="Cindy Rockwell" w:date="2016-06-15T21:23:00Z">
            <w:rPr/>
          </w:rPrChange>
        </w:rPr>
        <w:tab/>
      </w:r>
      <w:r w:rsidRPr="005B4B03">
        <w:rPr>
          <w:b/>
          <w:highlight w:val="yellow"/>
          <w:rPrChange w:id="27" w:author="Cindy Rockwell" w:date="2016-06-15T21:23:00Z">
            <w:rPr>
              <w:b/>
            </w:rPr>
          </w:rPrChange>
        </w:rPr>
        <w:t>Mitigation</w:t>
      </w:r>
      <w:r w:rsidRPr="005B4B03">
        <w:rPr>
          <w:highlight w:val="yellow"/>
          <w:rPrChange w:id="28" w:author="Cindy Rockwell" w:date="2016-06-15T21:23:00Z">
            <w:rPr/>
          </w:rPrChange>
        </w:rPr>
        <w:t xml:space="preserve">: Use keywords through Java that can easily be taught and understood by students  </w:t>
      </w:r>
      <w:r w:rsidRPr="005B4B03">
        <w:rPr>
          <w:highlight w:val="yellow"/>
          <w:rPrChange w:id="29" w:author="Cindy Rockwell" w:date="2016-06-15T21:23:00Z">
            <w:rPr/>
          </w:rPrChange>
        </w:rPr>
        <w:tab/>
        <w:t>who don't use English as their first language</w:t>
      </w:r>
    </w:p>
    <w:p w:rsidR="00692E69" w:rsidRPr="00692E69" w:rsidRDefault="00692E69">
      <w:pPr>
        <w:rPr>
          <w:b/>
          <w:sz w:val="28"/>
        </w:rPr>
      </w:pPr>
      <w:r w:rsidRPr="00692E69">
        <w:rPr>
          <w:b/>
          <w:sz w:val="28"/>
        </w:rPr>
        <w:t>Assumptions</w:t>
      </w:r>
    </w:p>
    <w:p w:rsidR="00943CCE" w:rsidRPr="00692E69" w:rsidRDefault="00E4156A" w:rsidP="00692E69">
      <w:pPr>
        <w:numPr>
          <w:ilvl w:val="0"/>
          <w:numId w:val="1"/>
        </w:numPr>
      </w:pPr>
      <w:r w:rsidRPr="00692E69">
        <w:t>User has valid email</w:t>
      </w:r>
    </w:p>
    <w:p w:rsidR="00943CCE" w:rsidRPr="00692E69" w:rsidRDefault="00E4156A" w:rsidP="00692E69">
      <w:pPr>
        <w:numPr>
          <w:ilvl w:val="0"/>
          <w:numId w:val="1"/>
        </w:numPr>
      </w:pPr>
      <w:r w:rsidRPr="00692E69">
        <w:t>User attends one of the following partnered schools</w:t>
      </w:r>
      <w:ins w:id="30" w:author="Cindy Rockwell" w:date="2016-06-15T21:24:00Z">
        <w:r w:rsidR="008F4FE1">
          <w:t xml:space="preserve"> – </w:t>
        </w:r>
        <w:bookmarkStart w:id="31" w:name="_GoBack"/>
        <w:r w:rsidR="005B4B03" w:rsidRPr="005B4B03">
          <w:rPr>
            <w:b/>
            <w:rPrChange w:id="32" w:author="Cindy Rockwell" w:date="2016-06-15T21:24:00Z">
              <w:rPr/>
            </w:rPrChange>
          </w:rPr>
          <w:t xml:space="preserve">Not a </w:t>
        </w:r>
        <w:proofErr w:type="spellStart"/>
        <w:r w:rsidR="005B4B03" w:rsidRPr="005B4B03">
          <w:rPr>
            <w:b/>
            <w:rPrChange w:id="33" w:author="Cindy Rockwell" w:date="2016-06-15T21:24:00Z">
              <w:rPr/>
            </w:rPrChange>
          </w:rPr>
          <w:t>requirment</w:t>
        </w:r>
      </w:ins>
      <w:bookmarkEnd w:id="31"/>
      <w:proofErr w:type="spellEnd"/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Prairie Point and 9</w:t>
      </w:r>
      <w:r w:rsidRPr="00692E69">
        <w:rPr>
          <w:vertAlign w:val="superscript"/>
        </w:rPr>
        <w:t>th</w:t>
      </w:r>
      <w:r w:rsidRPr="00692E69">
        <w:t xml:space="preserve"> Grade Academy</w:t>
      </w:r>
      <w:r w:rsidRPr="00692E69">
        <w:tab/>
      </w:r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East Atlantic</w:t>
      </w:r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Charlotte Country Day</w:t>
      </w:r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Minnetonka Middle School West</w:t>
      </w:r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Our Lady of the Presentation</w:t>
      </w:r>
    </w:p>
    <w:p w:rsidR="00943CCE" w:rsidRPr="00692E69" w:rsidRDefault="00E4156A" w:rsidP="00692E69">
      <w:pPr>
        <w:numPr>
          <w:ilvl w:val="1"/>
          <w:numId w:val="1"/>
        </w:numPr>
      </w:pPr>
      <w:r w:rsidRPr="00692E69">
        <w:t>Red Oak Middle School</w:t>
      </w:r>
    </w:p>
    <w:p w:rsidR="00A75F71" w:rsidRDefault="00E4156A" w:rsidP="00A75F71">
      <w:pPr>
        <w:numPr>
          <w:ilvl w:val="1"/>
          <w:numId w:val="1"/>
        </w:numPr>
      </w:pPr>
      <w:r w:rsidRPr="00692E69">
        <w:t>Sauk Rapids-Rice</w:t>
      </w:r>
    </w:p>
    <w:p w:rsidR="00A75F71" w:rsidRDefault="00A75F71" w:rsidP="00A75F71">
      <w:pPr>
        <w:ind w:left="2160"/>
      </w:pPr>
    </w:p>
    <w:p w:rsidR="00A75F71" w:rsidRDefault="00A75F71" w:rsidP="00A75F71"/>
    <w:p w:rsidR="00A75F71" w:rsidRDefault="00A75F71" w:rsidP="00A75F71"/>
    <w:p w:rsidR="00A75F71" w:rsidRPr="00A75F71" w:rsidRDefault="00A75F71" w:rsidP="00A75F71">
      <w:pPr>
        <w:rPr>
          <w:b/>
          <w:sz w:val="28"/>
        </w:rPr>
      </w:pPr>
      <w:r w:rsidRPr="00A75F71">
        <w:rPr>
          <w:b/>
          <w:sz w:val="28"/>
        </w:rPr>
        <w:t>Phase II</w:t>
      </w:r>
    </w:p>
    <w:p w:rsidR="00A75F71" w:rsidRDefault="00A75F71" w:rsidP="00A75F71">
      <w:r>
        <w:t xml:space="preserve">       1. More Games</w:t>
      </w:r>
    </w:p>
    <w:p w:rsidR="00A75F71" w:rsidRPr="00A75F71" w:rsidRDefault="00A75F71" w:rsidP="00A75F71">
      <w:pPr>
        <w:numPr>
          <w:ilvl w:val="1"/>
          <w:numId w:val="1"/>
        </w:numPr>
      </w:pPr>
      <w:r>
        <w:t>Flappy Bird</w:t>
      </w:r>
    </w:p>
    <w:p w:rsidR="00CE2EB7" w:rsidRPr="00A75F71" w:rsidRDefault="00A75F71" w:rsidP="00A75F71">
      <w:r>
        <w:tab/>
      </w:r>
      <w:r>
        <w:tab/>
        <w:t xml:space="preserve">       a. </w:t>
      </w:r>
      <w:r w:rsidRPr="00A75F71">
        <w:t>Difficultly Level: Hard (Ex: Gravity, game features, velocity, size of screen, colors)</w:t>
      </w:r>
    </w:p>
    <w:p w:rsidR="00CE2EB7" w:rsidRPr="00A75F71" w:rsidRDefault="00A75F71" w:rsidP="00A75F71">
      <w:pPr>
        <w:numPr>
          <w:ilvl w:val="1"/>
          <w:numId w:val="1"/>
        </w:numPr>
      </w:pPr>
      <w:r w:rsidRPr="00A75F71">
        <w:t>2048</w:t>
      </w:r>
    </w:p>
    <w:p w:rsidR="00CE2EB7" w:rsidRPr="00A75F71" w:rsidRDefault="00A75F71" w:rsidP="00A75F71">
      <w:pPr>
        <w:ind w:left="1800"/>
      </w:pPr>
      <w:r>
        <w:t xml:space="preserve">a. </w:t>
      </w:r>
      <w:r w:rsidRPr="00A75F71">
        <w:t>Difficulty Level: Medium (Ex: Styles, shapes, grids)</w:t>
      </w:r>
    </w:p>
    <w:p w:rsidR="00A75F71" w:rsidRDefault="00A75F71" w:rsidP="00A75F71">
      <w:pPr>
        <w:numPr>
          <w:ilvl w:val="1"/>
          <w:numId w:val="1"/>
        </w:numPr>
      </w:pPr>
      <w:r w:rsidRPr="00A75F71">
        <w:t xml:space="preserve">Chain Reaction: </w:t>
      </w:r>
      <w:r>
        <w:br/>
        <w:t xml:space="preserve">        a. </w:t>
      </w:r>
      <w:r w:rsidRPr="00A75F71">
        <w:t>Medium (Ex: Speed of bubbles, size of click circle, speed/direction of circles, # of bubbles, length of reaction time)</w:t>
      </w:r>
    </w:p>
    <w:p w:rsidR="00CE2EB7" w:rsidRPr="00A75F71" w:rsidRDefault="00A75F71" w:rsidP="00A75F71">
      <w:pPr>
        <w:ind w:left="432"/>
      </w:pPr>
      <w:r>
        <w:t xml:space="preserve">2. </w:t>
      </w:r>
      <w:r w:rsidRPr="00A75F71">
        <w:t>Reset Password Capability</w:t>
      </w:r>
    </w:p>
    <w:p w:rsidR="00CE2EB7" w:rsidRDefault="00A75F71" w:rsidP="00A75F71">
      <w:pPr>
        <w:numPr>
          <w:ilvl w:val="1"/>
          <w:numId w:val="1"/>
        </w:numPr>
      </w:pPr>
      <w:r w:rsidRPr="00A75F71">
        <w:t>Outsource to email service that will send emails with verification codes</w:t>
      </w:r>
    </w:p>
    <w:p w:rsidR="00A75F71" w:rsidRPr="00A75F71" w:rsidRDefault="00A75F71" w:rsidP="00A75F71">
      <w:pPr>
        <w:ind w:left="432"/>
      </w:pPr>
      <w:r>
        <w:t>3. Partnering with More Schools</w:t>
      </w:r>
    </w:p>
    <w:p w:rsidR="00A75F71" w:rsidRPr="00692E69" w:rsidRDefault="00A75F71" w:rsidP="00A75F71"/>
    <w:p w:rsidR="00692E69" w:rsidRDefault="00692E69"/>
    <w:sectPr w:rsidR="00692E69" w:rsidSect="00B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38D5"/>
    <w:multiLevelType w:val="hybridMultilevel"/>
    <w:tmpl w:val="E1DA1CB4"/>
    <w:lvl w:ilvl="0" w:tplc="862EF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645DC">
      <w:start w:val="72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430CF9A">
      <w:start w:val="72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04AC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7482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085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A8A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F875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F68D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327696B"/>
    <w:multiLevelType w:val="hybridMultilevel"/>
    <w:tmpl w:val="F3DA84E2"/>
    <w:lvl w:ilvl="0" w:tplc="750CA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4C6A6">
      <w:start w:val="722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40E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AC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02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88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9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CB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2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ndy Rockwell">
    <w15:presenceInfo w15:providerId="Windows Live" w15:userId="106a20c8630f664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692E69"/>
    <w:rsid w:val="005B4B03"/>
    <w:rsid w:val="00692E69"/>
    <w:rsid w:val="008F4FE1"/>
    <w:rsid w:val="00943CCE"/>
    <w:rsid w:val="009B733E"/>
    <w:rsid w:val="00A75F71"/>
    <w:rsid w:val="00B12F0A"/>
    <w:rsid w:val="00CE2EB7"/>
    <w:rsid w:val="00E4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9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922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595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26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309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032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917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560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113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2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67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819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96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891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15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4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40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2</cp:revision>
  <dcterms:created xsi:type="dcterms:W3CDTF">2016-06-16T13:50:00Z</dcterms:created>
  <dcterms:modified xsi:type="dcterms:W3CDTF">2016-06-16T13:50:00Z</dcterms:modified>
</cp:coreProperties>
</file>